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32A6C" w14:textId="77777777" w:rsidR="003C2258" w:rsidRDefault="003C2258" w:rsidP="003C2258">
      <w:pPr>
        <w:pStyle w:val="berschrift1"/>
      </w:pPr>
      <w:r>
        <w:t>Problemstellung</w:t>
      </w:r>
    </w:p>
    <w:p w14:paraId="2A1F5EC8" w14:textId="77777777" w:rsidR="003C2258" w:rsidRDefault="003C2258" w:rsidP="003C2258">
      <w:r>
        <w:t xml:space="preserve">Als Anfang 2018 die Entwicklung der aktuellen FreeDesign-Anwendung begonnen wurde, hatte das Team nur wenig Erfahrung im Entwickeln von ReactJS-Anwendungen. Des </w:t>
      </w:r>
      <w:proofErr w:type="spellStart"/>
      <w:r>
        <w:t>Weiteren</w:t>
      </w:r>
      <w:proofErr w:type="spellEnd"/>
      <w:r>
        <w:t xml:space="preserve"> wurde die Anwendung unter einem hohen zeitlichen Druck entwickelt. </w:t>
      </w:r>
    </w:p>
    <w:p w14:paraId="1083E791" w14:textId="5EF6F652" w:rsidR="003C2258" w:rsidRDefault="003C2258" w:rsidP="003C2258">
      <w:r>
        <w:t xml:space="preserve">Dadurch </w:t>
      </w:r>
      <w:proofErr w:type="gramStart"/>
      <w:ins w:id="0" w:author="Julia Naumann" w:date="2021-01-09T21:00:00Z">
        <w:r w:rsidR="00846013">
          <w:t>sind</w:t>
        </w:r>
      </w:ins>
      <w:proofErr w:type="gramEnd"/>
      <w:r>
        <w:t xml:space="preserve"> eine Reihe von technischen Schulden entstanden. Eine der Hauptschulden ist eine fehlende Definition der Quelltext-Architektur. Durch die Verwendung von ReactJS und Redux wird zwar bereits eine gewisse Architektur vorgeben, diese bezieht sie jedoch auf die Strukturierung der grafischen Oberfläche. Für die Domain-Logik wurde jedoch keine </w:t>
      </w:r>
      <w:ins w:id="1" w:author="Julia Naumann" w:date="2021-01-09T21:01:00Z">
        <w:r w:rsidR="00846013">
          <w:t xml:space="preserve">spezifische </w:t>
        </w:r>
      </w:ins>
      <w:r>
        <w:t xml:space="preserve">Architektur festgelegt, was die Pflege und Weiterentwicklung der Anwendung, </w:t>
      </w:r>
      <w:ins w:id="2" w:author="Julia Naumann" w:date="2021-01-09T21:01:00Z">
        <w:r w:rsidR="00846013">
          <w:t>erschweren kann</w:t>
        </w:r>
      </w:ins>
      <w:r>
        <w:t xml:space="preserve">.  </w:t>
      </w:r>
    </w:p>
    <w:p w14:paraId="2F574F0A" w14:textId="40F52397" w:rsidR="003C2258" w:rsidRDefault="003C2258" w:rsidP="003C2258">
      <w:r>
        <w:t xml:space="preserve">Die aktuelle Architektur weist </w:t>
      </w:r>
      <w:ins w:id="3" w:author="Julia Naumann" w:date="2021-01-09T21:01:00Z">
        <w:r w:rsidR="00846013">
          <w:t xml:space="preserve">derzeit </w:t>
        </w:r>
      </w:ins>
      <w:r>
        <w:t>folgende offensichtliche Schwächen auf:</w:t>
      </w:r>
    </w:p>
    <w:p w14:paraId="437FF04D" w14:textId="77777777" w:rsidR="003C2258" w:rsidRDefault="003C2258" w:rsidP="003C2258">
      <w:pPr>
        <w:pStyle w:val="Listenabsatz"/>
        <w:numPr>
          <w:ilvl w:val="0"/>
          <w:numId w:val="1"/>
        </w:numPr>
      </w:pPr>
      <w:r>
        <w:t>Die Architektur ist nicht dokumentiert.</w:t>
      </w:r>
    </w:p>
    <w:p w14:paraId="1E328042" w14:textId="0ED19007" w:rsidR="003C2258" w:rsidRDefault="00846013" w:rsidP="003C2258">
      <w:pPr>
        <w:pStyle w:val="Listenabsatz"/>
        <w:numPr>
          <w:ilvl w:val="0"/>
          <w:numId w:val="1"/>
        </w:numPr>
      </w:pPr>
      <w:ins w:id="4" w:author="Julia Naumann" w:date="2021-01-09T21:01:00Z">
        <w:r>
          <w:t xml:space="preserve">Der </w:t>
        </w:r>
      </w:ins>
      <w:r w:rsidR="003C2258">
        <w:t xml:space="preserve">Quelltext für die grafische Oberfläche und für </w:t>
      </w:r>
      <w:ins w:id="5" w:author="Julia Naumann" w:date="2021-01-09T21:01:00Z">
        <w:r>
          <w:t xml:space="preserve">die </w:t>
        </w:r>
      </w:ins>
      <w:r w:rsidR="003C2258">
        <w:t xml:space="preserve">Domain-Logik sind mitunter viel zu eng gekoppelt, was den Austausch und </w:t>
      </w:r>
      <w:ins w:id="6" w:author="Julia Naumann" w:date="2021-01-09T21:02:00Z">
        <w:r>
          <w:t xml:space="preserve">die </w:t>
        </w:r>
      </w:ins>
      <w:r w:rsidR="003C2258">
        <w:t xml:space="preserve">Aktualisierung von JavaScript-Bibliotheken erschwert. </w:t>
      </w:r>
    </w:p>
    <w:p w14:paraId="126F25FE" w14:textId="532F2064" w:rsidR="003C2258" w:rsidRDefault="003C2258" w:rsidP="003C2258">
      <w:pPr>
        <w:pStyle w:val="Listenabsatz"/>
        <w:numPr>
          <w:ilvl w:val="0"/>
          <w:numId w:val="1"/>
        </w:numPr>
      </w:pPr>
      <w:r>
        <w:t>Durch die</w:t>
      </w:r>
      <w:ins w:id="7" w:author="Julia Naumann" w:date="2021-01-09T21:02:00Z">
        <w:del w:id="8" w:author="Albrecht Naumann" w:date="2021-01-10T20:38:00Z">
          <w:r w:rsidR="00846013" w:rsidDel="00664BC8">
            <w:delText xml:space="preserve"> </w:delText>
          </w:r>
        </w:del>
      </w:ins>
      <w:r>
        <w:t xml:space="preserve"> zuvor genannte enge Kopplung ist es für einige Teile des Quelltextes schwer Unit-Tests zu erstellen bzw. zu pflegen. </w:t>
      </w:r>
    </w:p>
    <w:p w14:paraId="4D1135B9" w14:textId="51FA6E13" w:rsidR="003C2258" w:rsidRDefault="003C2258" w:rsidP="003C2258">
      <w:pPr>
        <w:pStyle w:val="Listenabsatz"/>
        <w:numPr>
          <w:ilvl w:val="0"/>
          <w:numId w:val="1"/>
        </w:numPr>
      </w:pPr>
      <w:r>
        <w:t>Einige Teile des Quelltextes wei</w:t>
      </w:r>
      <w:ins w:id="9" w:author="Julia Naumann" w:date="2021-01-09T21:02:00Z">
        <w:r w:rsidR="00846013">
          <w:t>s</w:t>
        </w:r>
      </w:ins>
      <w:r>
        <w:t>en Muster von Anti-Pattern</w:t>
      </w:r>
      <w:ins w:id="10" w:author="Julia Naumann" w:date="2021-01-09T21:03:00Z">
        <w:r w:rsidR="00846013">
          <w:t>s auf</w:t>
        </w:r>
      </w:ins>
      <w:r>
        <w:t>.</w:t>
      </w:r>
    </w:p>
    <w:p w14:paraId="5526EF15" w14:textId="18196772" w:rsidR="001B2590" w:rsidRDefault="003C2258">
      <w:r>
        <w:t>Da die Anwendung einer permanenten Weiterentwicklung unterliegt, ist es wichtig die Software in eine geeignetere Architektur zur überführen. Weiterhin entwickelt sich die Webtechnologie mit großer Geschwindigkeit weiter</w:t>
      </w:r>
      <w:ins w:id="11" w:author="Julia Naumann" w:date="2021-01-09T21:03:00Z">
        <w:r w:rsidR="00846013">
          <w:t>.</w:t>
        </w:r>
      </w:ins>
      <w:r>
        <w:t xml:space="preserve"> </w:t>
      </w:r>
      <w:ins w:id="12" w:author="Julia Naumann" w:date="2021-01-09T21:03:00Z">
        <w:r w:rsidR="00846013">
          <w:t xml:space="preserve">An dieser Stelle </w:t>
        </w:r>
      </w:ins>
      <w:r>
        <w:t xml:space="preserve">ist eine Architektur notwendig, die </w:t>
      </w:r>
      <w:ins w:id="13" w:author="Julia Naumann" w:date="2021-01-09T21:03:00Z">
        <w:r w:rsidR="00846013">
          <w:t xml:space="preserve">eine </w:t>
        </w:r>
      </w:ins>
      <w:r>
        <w:t xml:space="preserve">effiziente Pflege ermöglicht. </w:t>
      </w:r>
    </w:p>
    <w:p w14:paraId="3DD69C8C" w14:textId="77777777" w:rsidR="003C2258" w:rsidRDefault="003C2258" w:rsidP="003C2258">
      <w:pPr>
        <w:pStyle w:val="berschrift1"/>
      </w:pPr>
      <w:r>
        <w:t xml:space="preserve">Fragestellung der Arbeit </w:t>
      </w:r>
    </w:p>
    <w:p w14:paraId="6D40789B" w14:textId="77777777" w:rsidR="003C2258" w:rsidRPr="00383F44" w:rsidRDefault="003C2258" w:rsidP="003C2258">
      <w:r>
        <w:t xml:space="preserve">Die zentrale Frage der Arbeit wird sein, ob eine schrittweise Änderung der Quelltext-Architektur möglich ist. </w:t>
      </w:r>
    </w:p>
    <w:p w14:paraId="5D5FB2AA" w14:textId="77777777" w:rsidR="003C2258" w:rsidRDefault="003C2258" w:rsidP="003C2258">
      <w:pPr>
        <w:pStyle w:val="berschrift1"/>
      </w:pPr>
      <w:r>
        <w:t>Ziel</w:t>
      </w:r>
    </w:p>
    <w:p w14:paraId="3B561460" w14:textId="6218B4EA" w:rsidR="003C2258" w:rsidRPr="00AE66EC" w:rsidRDefault="003C2258" w:rsidP="003C2258">
      <w:r>
        <w:t>Das Ziel der Arbeit ist die Ausarbeitung eines Vorgehens zur Überführung einer Ist-Architektur einer</w:t>
      </w:r>
      <w:ins w:id="14" w:author="Albrecht Naumann" w:date="2021-01-10T20:34:00Z">
        <w:r w:rsidR="00644BB2">
          <w:t xml:space="preserve">, in </w:t>
        </w:r>
        <w:proofErr w:type="spellStart"/>
        <w:r w:rsidR="00644BB2">
          <w:t>TypeScript</w:t>
        </w:r>
        <w:proofErr w:type="spellEnd"/>
        <w:r w:rsidR="00644BB2">
          <w:t xml:space="preserve"> implementierten,</w:t>
        </w:r>
      </w:ins>
      <w:r>
        <w:t xml:space="preserve"> ReactJS-Anwendung in eine Soll-Architektur. Um eine hohe Akzeptanz einer solcher Maßnahme zu erreichen, ist eine Rahmen</w:t>
      </w:r>
      <w:ins w:id="15" w:author="Julia Naumann" w:date="2021-01-09T21:04:00Z">
        <w:r w:rsidR="00846013">
          <w:t>b</w:t>
        </w:r>
      </w:ins>
      <w:r>
        <w:t xml:space="preserve">edingung, dass die Überführung </w:t>
      </w:r>
      <w:ins w:id="16" w:author="Julia Naumann" w:date="2021-01-09T21:04:00Z">
        <w:r w:rsidR="00846013">
          <w:t xml:space="preserve">schrittweise </w:t>
        </w:r>
      </w:ins>
      <w:r>
        <w:t xml:space="preserve">geschieht und die Weiterentwicklungsarbeit der ReactJS-Anwendung begleitet. </w:t>
      </w:r>
    </w:p>
    <w:p w14:paraId="6B6C8927" w14:textId="7487F04E" w:rsidR="003C2258" w:rsidRDefault="003C2258">
      <w:r>
        <w:br/>
      </w:r>
    </w:p>
    <w:p w14:paraId="1E1AE8A2" w14:textId="77777777" w:rsidR="003C2258" w:rsidRDefault="003C2258">
      <w:r>
        <w:br w:type="page"/>
      </w:r>
    </w:p>
    <w:p w14:paraId="095B51EB" w14:textId="77777777" w:rsidR="003C2258" w:rsidRDefault="003C2258" w:rsidP="003C2258">
      <w:pPr>
        <w:pStyle w:val="berschrift1"/>
      </w:pPr>
      <w:r>
        <w:lastRenderedPageBreak/>
        <w:t>Vorläufiger Aufbau der Diplomarbeit</w:t>
      </w:r>
    </w:p>
    <w:p w14:paraId="0F62474A" w14:textId="77777777" w:rsidR="003C2258" w:rsidRPr="00256906" w:rsidRDefault="003C2258" w:rsidP="003C2258">
      <w:pPr>
        <w:pStyle w:val="Listenabsatz"/>
        <w:numPr>
          <w:ilvl w:val="0"/>
          <w:numId w:val="2"/>
        </w:numPr>
      </w:pPr>
      <w:r>
        <w:t>Einführung</w:t>
      </w:r>
    </w:p>
    <w:p w14:paraId="4855AE16" w14:textId="77777777" w:rsidR="003C2258" w:rsidRDefault="003C2258" w:rsidP="003C2258">
      <w:pPr>
        <w:pStyle w:val="Listenabsatz"/>
        <w:numPr>
          <w:ilvl w:val="1"/>
          <w:numId w:val="2"/>
        </w:numPr>
      </w:pPr>
      <w:r>
        <w:t>Firmenvorstellung (ca. 2 Seiten)</w:t>
      </w:r>
    </w:p>
    <w:p w14:paraId="1A04516B" w14:textId="77777777" w:rsidR="003C2258" w:rsidRDefault="003C2258" w:rsidP="003C2258">
      <w:pPr>
        <w:pStyle w:val="Listenabsatz"/>
        <w:numPr>
          <w:ilvl w:val="1"/>
          <w:numId w:val="2"/>
        </w:numPr>
      </w:pPr>
      <w:r>
        <w:t>Projektvorstellung / Grundlagen die zum Verständnis der Arbeit notwendig sind</w:t>
      </w:r>
    </w:p>
    <w:p w14:paraId="32B43E07" w14:textId="77777777" w:rsidR="003C2258" w:rsidRDefault="003C2258" w:rsidP="003C2258">
      <w:pPr>
        <w:pStyle w:val="Listenabsatz"/>
        <w:numPr>
          <w:ilvl w:val="2"/>
          <w:numId w:val="2"/>
        </w:numPr>
      </w:pPr>
      <w:r>
        <w:t>Projektbeschreibung (ca. 3 Seiten)</w:t>
      </w:r>
    </w:p>
    <w:p w14:paraId="47BC694F" w14:textId="77777777" w:rsidR="003C2258" w:rsidRDefault="003C2258" w:rsidP="003C2258">
      <w:pPr>
        <w:pStyle w:val="Listenabsatz"/>
        <w:numPr>
          <w:ilvl w:val="2"/>
          <w:numId w:val="2"/>
        </w:numPr>
      </w:pPr>
      <w:r>
        <w:t>Technische Projektbeschreibung (ca. 3 Seiten)</w:t>
      </w:r>
    </w:p>
    <w:p w14:paraId="2220E294" w14:textId="77777777" w:rsidR="003C2258" w:rsidRDefault="003C2258" w:rsidP="003C2258">
      <w:pPr>
        <w:pStyle w:val="Listenabsatz"/>
        <w:numPr>
          <w:ilvl w:val="1"/>
          <w:numId w:val="2"/>
        </w:numPr>
      </w:pPr>
      <w:r>
        <w:t>Problemstellung (ca. 2 Seiten)</w:t>
      </w:r>
    </w:p>
    <w:p w14:paraId="62A10A4D" w14:textId="77777777" w:rsidR="003C2258" w:rsidRDefault="003C2258" w:rsidP="003C2258">
      <w:pPr>
        <w:pStyle w:val="Listenabsatz"/>
        <w:numPr>
          <w:ilvl w:val="0"/>
          <w:numId w:val="2"/>
        </w:numPr>
      </w:pPr>
      <w:r>
        <w:t>Methoden (ca. 10 Seiten)</w:t>
      </w:r>
    </w:p>
    <w:p w14:paraId="57151133" w14:textId="5B7281F2" w:rsidR="003C2258" w:rsidRDefault="003C2258" w:rsidP="003C2258">
      <w:pPr>
        <w:pStyle w:val="Listenabsatz"/>
        <w:numPr>
          <w:ilvl w:val="1"/>
          <w:numId w:val="2"/>
        </w:numPr>
      </w:pPr>
      <w:r>
        <w:t xml:space="preserve">Analyse </w:t>
      </w:r>
      <w:ins w:id="17" w:author="Julia Naumann" w:date="2021-01-09T21:06:00Z">
        <w:r w:rsidR="00846013">
          <w:t xml:space="preserve">der </w:t>
        </w:r>
      </w:ins>
      <w:r>
        <w:t>Methoden</w:t>
      </w:r>
    </w:p>
    <w:p w14:paraId="5E41BA93" w14:textId="6BCD2D6C" w:rsidR="003C2258" w:rsidRDefault="003C2258" w:rsidP="003C2258">
      <w:pPr>
        <w:pStyle w:val="Listenabsatz"/>
        <w:numPr>
          <w:ilvl w:val="1"/>
          <w:numId w:val="2"/>
        </w:numPr>
      </w:pPr>
      <w:r>
        <w:t xml:space="preserve">Analyse </w:t>
      </w:r>
      <w:ins w:id="18" w:author="Julia Naumann" w:date="2021-01-09T21:06:00Z">
        <w:r w:rsidR="00846013">
          <w:t xml:space="preserve">der </w:t>
        </w:r>
      </w:ins>
      <w:r>
        <w:t>Werkzeuge</w:t>
      </w:r>
    </w:p>
    <w:p w14:paraId="1A9F8C92" w14:textId="77777777" w:rsidR="003C2258" w:rsidRDefault="003C2258" w:rsidP="003C2258">
      <w:pPr>
        <w:pStyle w:val="Listenabsatz"/>
        <w:numPr>
          <w:ilvl w:val="0"/>
          <w:numId w:val="2"/>
        </w:numPr>
      </w:pPr>
      <w:r>
        <w:t>Ergebnisse</w:t>
      </w:r>
    </w:p>
    <w:p w14:paraId="75E0777B" w14:textId="77777777" w:rsidR="003C2258" w:rsidRDefault="003C2258" w:rsidP="003C2258">
      <w:pPr>
        <w:pStyle w:val="Listenabsatz"/>
        <w:numPr>
          <w:ilvl w:val="1"/>
          <w:numId w:val="2"/>
        </w:numPr>
      </w:pPr>
      <w:r>
        <w:t>Ist-Architektur analysieren (ca. 15 Seiten)</w:t>
      </w:r>
    </w:p>
    <w:p w14:paraId="3F549D99" w14:textId="77777777" w:rsidR="003C2258" w:rsidRDefault="003C2258" w:rsidP="003C2258">
      <w:pPr>
        <w:pStyle w:val="Listenabsatz"/>
        <w:numPr>
          <w:ilvl w:val="1"/>
          <w:numId w:val="2"/>
        </w:numPr>
      </w:pPr>
      <w:r>
        <w:t xml:space="preserve">Soll-Architektur ausarbeiten </w:t>
      </w:r>
    </w:p>
    <w:p w14:paraId="2C2ED06C" w14:textId="77777777" w:rsidR="003C2258" w:rsidRDefault="003C2258" w:rsidP="003C2258">
      <w:pPr>
        <w:pStyle w:val="Listenabsatz"/>
        <w:numPr>
          <w:ilvl w:val="2"/>
          <w:numId w:val="2"/>
        </w:numPr>
      </w:pPr>
      <w:r>
        <w:t>Mögliche Architekturen ausarbeiten (ca. 15 Seiten)</w:t>
      </w:r>
    </w:p>
    <w:p w14:paraId="1AFE90E9" w14:textId="77777777" w:rsidR="003C2258" w:rsidRDefault="003C2258" w:rsidP="003C2258">
      <w:pPr>
        <w:pStyle w:val="Listenabsatz"/>
        <w:numPr>
          <w:ilvl w:val="2"/>
          <w:numId w:val="2"/>
        </w:numPr>
      </w:pPr>
      <w:r>
        <w:t>Ausgearbeitet Architekturen vergleichen und auf eine festlegen (ca. 10 Seiten)</w:t>
      </w:r>
    </w:p>
    <w:p w14:paraId="3309EDAC" w14:textId="77777777" w:rsidR="003C2258" w:rsidRDefault="003C2258" w:rsidP="003C2258">
      <w:pPr>
        <w:pStyle w:val="Listenabsatz"/>
        <w:numPr>
          <w:ilvl w:val="1"/>
          <w:numId w:val="2"/>
        </w:numPr>
      </w:pPr>
      <w:r>
        <w:t>Schritte zum Erreichen der Sollarchitektur ausarbeiten (ca. 10 Seiten)</w:t>
      </w:r>
    </w:p>
    <w:p w14:paraId="1EEFADB6" w14:textId="1AD85402" w:rsidR="003C2258" w:rsidRDefault="003C2258" w:rsidP="003C2258">
      <w:pPr>
        <w:pStyle w:val="Listenabsatz"/>
        <w:numPr>
          <w:ilvl w:val="0"/>
          <w:numId w:val="2"/>
        </w:numPr>
        <w:rPr>
          <w:ins w:id="19" w:author="Julia Naumann" w:date="2021-01-09T21:06:00Z"/>
        </w:rPr>
      </w:pPr>
      <w:r>
        <w:t>Diskussion (ca. 10 Seiten)</w:t>
      </w:r>
    </w:p>
    <w:p w14:paraId="781B846D" w14:textId="2E231069" w:rsidR="00846013" w:rsidRDefault="00846013" w:rsidP="003C2258">
      <w:pPr>
        <w:pStyle w:val="Listenabsatz"/>
        <w:numPr>
          <w:ilvl w:val="0"/>
          <w:numId w:val="2"/>
        </w:numPr>
      </w:pPr>
      <w:ins w:id="20" w:author="Julia Naumann" w:date="2021-01-09T21:06:00Z">
        <w:r>
          <w:t>Zusammenfassung (ca. 1 Seite)</w:t>
        </w:r>
      </w:ins>
    </w:p>
    <w:p w14:paraId="5B37536A" w14:textId="77777777" w:rsidR="003C2258" w:rsidRDefault="003C2258"/>
    <w:sectPr w:rsidR="003C2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E61B6"/>
    <w:multiLevelType w:val="hybridMultilevel"/>
    <w:tmpl w:val="B6383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B09F2"/>
    <w:multiLevelType w:val="hybridMultilevel"/>
    <w:tmpl w:val="2C32F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a Naumann">
    <w15:presenceInfo w15:providerId="Windows Live" w15:userId="1abc5e73332fd1ea"/>
  </w15:person>
  <w15:person w15:author="Albrecht Naumann">
    <w15:presenceInfo w15:providerId="Windows Live" w15:userId="79a22f365596a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58"/>
    <w:rsid w:val="000411F2"/>
    <w:rsid w:val="001B1163"/>
    <w:rsid w:val="003C2258"/>
    <w:rsid w:val="00644BB2"/>
    <w:rsid w:val="00664BC8"/>
    <w:rsid w:val="00846013"/>
    <w:rsid w:val="0097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0FA4C"/>
  <w15:chartTrackingRefBased/>
  <w15:docId w15:val="{1A7FE15B-BD82-4848-AA33-09151BAD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2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225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01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0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6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Naumann</dc:creator>
  <cp:keywords/>
  <dc:description/>
  <cp:lastModifiedBy>Albrecht Naumann</cp:lastModifiedBy>
  <cp:revision>3</cp:revision>
  <dcterms:created xsi:type="dcterms:W3CDTF">2021-01-10T19:37:00Z</dcterms:created>
  <dcterms:modified xsi:type="dcterms:W3CDTF">2021-01-10T19:38:00Z</dcterms:modified>
</cp:coreProperties>
</file>