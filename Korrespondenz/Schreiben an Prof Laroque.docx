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5A2B" w14:textId="25AE294B" w:rsidR="001B2590" w:rsidRDefault="00AE49C4">
      <w:r>
        <w:t>Sehr geehrter Herr Prof</w:t>
      </w:r>
      <w:ins w:id="0" w:author="Julia Naumann" w:date="2021-01-09T20:54:00Z">
        <w:r w:rsidR="00F3263F">
          <w:t>essor</w:t>
        </w:r>
      </w:ins>
      <w:r>
        <w:t xml:space="preserve"> </w:t>
      </w:r>
      <w:proofErr w:type="spellStart"/>
      <w:r>
        <w:t>Laroque</w:t>
      </w:r>
      <w:proofErr w:type="spellEnd"/>
      <w:r>
        <w:t>,</w:t>
      </w:r>
    </w:p>
    <w:p w14:paraId="479C0371" w14:textId="473CE0B7" w:rsidR="00AE49C4" w:rsidRDefault="00AE49C4"/>
    <w:p w14:paraId="05859E15" w14:textId="1810333D" w:rsidR="00AE49C4" w:rsidRDefault="00AE49C4">
      <w:r>
        <w:t xml:space="preserve">Frau Glaser </w:t>
      </w:r>
      <w:ins w:id="1" w:author="Julia Naumann" w:date="2021-01-09T20:55:00Z">
        <w:r w:rsidR="00F3263F">
          <w:t xml:space="preserve">hat mir vorgeschlagen Sie anzuschreiben </w:t>
        </w:r>
      </w:ins>
      <w:r>
        <w:t xml:space="preserve">bezüglich meiner Suche nach einem Betreuer für meine Diplomarbeit. </w:t>
      </w:r>
    </w:p>
    <w:p w14:paraId="2DD4237B" w14:textId="3E61FF86" w:rsidR="00AE49C4" w:rsidRDefault="00AE49C4"/>
    <w:p w14:paraId="3DFFFDF4" w14:textId="0CF50F1B" w:rsidR="00140EF3" w:rsidRDefault="00AE49C4">
      <w:r>
        <w:t xml:space="preserve">Ich bin als Student bei der WHZ eingeschrieben, betreibe das Studium </w:t>
      </w:r>
      <w:r w:rsidR="00140EF3">
        <w:t xml:space="preserve">jedoch in einem berufsbegleitenden Fernstudium über das </w:t>
      </w:r>
      <w:proofErr w:type="spellStart"/>
      <w:r w:rsidR="00140EF3">
        <w:t>media</w:t>
      </w:r>
      <w:proofErr w:type="spellEnd"/>
      <w:r w:rsidR="00140EF3">
        <w:t xml:space="preserve"> </w:t>
      </w:r>
      <w:proofErr w:type="spellStart"/>
      <w:r w:rsidR="00140EF3">
        <w:t>project</w:t>
      </w:r>
      <w:proofErr w:type="spellEnd"/>
      <w:r w:rsidR="00140EF3">
        <w:t xml:space="preserve"> Institut in Dresden, im Studiengang Dipl. Informatik.</w:t>
      </w:r>
    </w:p>
    <w:p w14:paraId="305125B3" w14:textId="342001EB" w:rsidR="00140EF3" w:rsidRDefault="00140EF3"/>
    <w:p w14:paraId="393B05B3" w14:textId="2743E7FA" w:rsidR="00694430" w:rsidRPr="00694430" w:rsidRDefault="00140EF3" w:rsidP="00694430">
      <w:pPr>
        <w:rPr>
          <w:rFonts w:ascii="Times New Roman" w:eastAsia="Times New Roman" w:hAnsi="Times New Roman" w:cs="Times New Roman"/>
          <w:lang w:eastAsia="de-DE"/>
        </w:rPr>
      </w:pPr>
      <w:r>
        <w:t xml:space="preserve">Im vergangenen Dezember habe ich alle Prüfungen erfolgreich abgeschlossen und widme mich nun </w:t>
      </w:r>
      <w:r w:rsidR="003C3FEA">
        <w:t>der Umsetzung meiner</w:t>
      </w:r>
      <w:r>
        <w:t xml:space="preserve"> Diplomarbeit. </w:t>
      </w:r>
      <w:r w:rsidR="00694430" w:rsidRPr="00694430">
        <w:rPr>
          <w:rFonts w:ascii="Calibri" w:eastAsia="Times New Roman" w:hAnsi="Calibri" w:cs="Calibri"/>
          <w:color w:val="000000"/>
          <w:lang w:eastAsia="de-DE"/>
        </w:rPr>
        <w:t>In den vergangenen Monaten habe ich, so denke ich, mein Thema gefunden und bereits ein ganzes Stück Literaturrecher</w:t>
      </w:r>
      <w:ins w:id="2" w:author="Julia Naumann" w:date="2021-01-09T20:56:00Z">
        <w:r w:rsidR="00F3263F">
          <w:rPr>
            <w:rFonts w:ascii="Calibri" w:eastAsia="Times New Roman" w:hAnsi="Calibri" w:cs="Calibri"/>
            <w:color w:val="000000"/>
            <w:lang w:eastAsia="de-DE"/>
          </w:rPr>
          <w:t>ch</w:t>
        </w:r>
      </w:ins>
      <w:r w:rsidR="00694430" w:rsidRPr="00694430">
        <w:rPr>
          <w:rFonts w:ascii="Calibri" w:eastAsia="Times New Roman" w:hAnsi="Calibri" w:cs="Calibri"/>
          <w:color w:val="000000"/>
          <w:lang w:eastAsia="de-DE"/>
        </w:rPr>
        <w:t xml:space="preserve">e betrieben. </w:t>
      </w:r>
    </w:p>
    <w:p w14:paraId="0DAC1D9F" w14:textId="2E2A01DF" w:rsidR="0005677D" w:rsidRDefault="00694430">
      <w:r>
        <w:t xml:space="preserve">Die Diplomarbeit möchte ich im Rahmen meiner </w:t>
      </w:r>
      <w:ins w:id="3" w:author="Julia Naumann" w:date="2021-01-09T20:56:00Z">
        <w:r w:rsidR="00F3263F">
          <w:t xml:space="preserve">Tätigkeit </w:t>
        </w:r>
      </w:ins>
      <w:r>
        <w:t>im Unternehme</w:t>
      </w:r>
      <w:ins w:id="4" w:author="Julia Naumann" w:date="2021-01-09T20:57:00Z">
        <w:r w:rsidR="00F3263F">
          <w:t>n</w:t>
        </w:r>
      </w:ins>
      <w:r>
        <w:t xml:space="preserve"> </w:t>
      </w:r>
      <w:proofErr w:type="spellStart"/>
      <w:r>
        <w:t>Unitedprint</w:t>
      </w:r>
      <w:proofErr w:type="spellEnd"/>
      <w:r>
        <w:t xml:space="preserve"> SE </w:t>
      </w:r>
      <w:ins w:id="5" w:author="Julia Naumann" w:date="2021-01-09T20:57:00Z">
        <w:r w:rsidR="00F3263F">
          <w:t>anfertigen</w:t>
        </w:r>
      </w:ins>
      <w:r>
        <w:t>. Ich bin als Softwareentwickler angestellt und leite die Entwicklung einer Singlepage-Webanwendung zum Gestalten von Druckprodukte</w:t>
      </w:r>
      <w:ins w:id="6" w:author="Julia Naumann" w:date="2021-01-09T20:57:00Z">
        <w:r w:rsidR="00F3263F">
          <w:t>n</w:t>
        </w:r>
      </w:ins>
      <w:r>
        <w:t xml:space="preserve">, mit dem Namen FreeDesign. Das grundlegende Ziel der </w:t>
      </w:r>
      <w:r w:rsidR="0012770B">
        <w:t>Diploma</w:t>
      </w:r>
      <w:r>
        <w:t xml:space="preserve">rbeit ist, </w:t>
      </w:r>
      <w:r w:rsidR="0012770B">
        <w:t>ein Vorgehen zu entwickeln, mit</w:t>
      </w:r>
      <w:r w:rsidR="0005677D">
        <w:t xml:space="preserve"> dem</w:t>
      </w:r>
      <w:r w:rsidR="0012770B">
        <w:t xml:space="preserve"> der Quelltext der Anwendung </w:t>
      </w:r>
      <w:r w:rsidR="00B9682C">
        <w:t xml:space="preserve">während der </w:t>
      </w:r>
      <w:r w:rsidR="0005677D">
        <w:t>Weiterentwicklung</w:t>
      </w:r>
      <w:r w:rsidR="00B9682C">
        <w:t xml:space="preserve"> der Software, Stück für </w:t>
      </w:r>
      <w:r w:rsidR="0005677D">
        <w:t xml:space="preserve">Stück </w:t>
      </w:r>
      <w:r w:rsidR="00B9682C">
        <w:t>von der aktuellen Ist</w:t>
      </w:r>
      <w:r w:rsidR="0005677D">
        <w:t xml:space="preserve">-Architektur zu einer optimierten Soll-Architektur überführt werden kann. </w:t>
      </w:r>
    </w:p>
    <w:p w14:paraId="7764DD2D" w14:textId="435C7DC8" w:rsidR="0005677D" w:rsidRDefault="0005677D">
      <w:r>
        <w:t xml:space="preserve">Die anhängende PDF enthält die Problemstellung, Fragestellung, das Ziel der Diplomarbeit, sowie eine </w:t>
      </w:r>
      <w:ins w:id="7" w:author="Julia Naumann" w:date="2021-01-09T20:58:00Z">
        <w:r w:rsidR="00F3263F">
          <w:t xml:space="preserve">vorläufige Struktur </w:t>
        </w:r>
      </w:ins>
      <w:r>
        <w:t>der Diplomarbeit, welche ich dem Exposé, das ich gerade vorbereite, entnommen habe.</w:t>
      </w:r>
    </w:p>
    <w:p w14:paraId="75D9F50A" w14:textId="77777777" w:rsidR="0005677D" w:rsidRDefault="0005677D"/>
    <w:p w14:paraId="36D4D261" w14:textId="523B95DE" w:rsidR="0005677D" w:rsidRDefault="0005677D">
      <w:r>
        <w:t>Könn</w:t>
      </w:r>
      <w:ins w:id="8" w:author="Julia Naumann" w:date="2021-01-09T20:59:00Z">
        <w:r w:rsidR="00F3263F">
          <w:t>t</w:t>
        </w:r>
      </w:ins>
      <w:r>
        <w:t>en Sie sich die Betreuung meiner Diplomarbeit vorstellen?</w:t>
      </w:r>
    </w:p>
    <w:p w14:paraId="5DCF35D5" w14:textId="77777777" w:rsidR="0005677D" w:rsidRDefault="0005677D"/>
    <w:p w14:paraId="7F238C1B" w14:textId="77777777" w:rsidR="0005677D" w:rsidRDefault="0005677D">
      <w:r>
        <w:t>Mit freundlichen Grüßen</w:t>
      </w:r>
    </w:p>
    <w:p w14:paraId="3D350878" w14:textId="77777777" w:rsidR="0005677D" w:rsidRDefault="0005677D">
      <w:r>
        <w:t>Albrecht Naumann</w:t>
      </w:r>
    </w:p>
    <w:p w14:paraId="2F1529B6" w14:textId="77777777" w:rsidR="000E7C64" w:rsidRDefault="000E7C64">
      <w:pPr>
        <w:rPr>
          <w:ins w:id="9" w:author="Albrecht Naumann" w:date="2021-01-10T20:46:00Z"/>
        </w:rPr>
      </w:pPr>
    </w:p>
    <w:p w14:paraId="38AD6EE3" w14:textId="59D778E4" w:rsidR="00694430" w:rsidRDefault="000E7C64">
      <w:ins w:id="10" w:author="Albrecht Naumann" w:date="2021-01-10T20:46:00Z">
        <w:r>
          <w:t>Tel.</w:t>
        </w:r>
      </w:ins>
      <w:del w:id="11" w:author="Albrecht Naumann" w:date="2021-01-10T20:46:00Z">
        <w:r w:rsidR="0005677D" w:rsidDel="000E7C64">
          <w:delText xml:space="preserve"> </w:delText>
        </w:r>
      </w:del>
      <w:ins w:id="12" w:author="Albrecht Naumann" w:date="2021-01-10T20:46:00Z">
        <w:r>
          <w:t xml:space="preserve"> 0174</w:t>
        </w:r>
      </w:ins>
      <w:ins w:id="13" w:author="Albrecht Naumann" w:date="2021-01-10T20:47:00Z">
        <w:r>
          <w:t xml:space="preserve"> </w:t>
        </w:r>
      </w:ins>
      <w:ins w:id="14" w:author="Albrecht Naumann" w:date="2021-01-10T20:46:00Z">
        <w:r>
          <w:t>324</w:t>
        </w:r>
      </w:ins>
      <w:ins w:id="15" w:author="Albrecht Naumann" w:date="2021-01-10T20:47:00Z">
        <w:r>
          <w:t xml:space="preserve"> </w:t>
        </w:r>
      </w:ins>
      <w:ins w:id="16" w:author="Albrecht Naumann" w:date="2021-01-10T20:46:00Z">
        <w:r>
          <w:t>3 808</w:t>
        </w:r>
      </w:ins>
    </w:p>
    <w:sectPr w:rsidR="00694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a Naumann">
    <w15:presenceInfo w15:providerId="Windows Live" w15:userId="1abc5e73332fd1ea"/>
  </w15:person>
  <w15:person w15:author="Albrecht Naumann">
    <w15:presenceInfo w15:providerId="Windows Live" w15:userId="79a22f365596a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4"/>
    <w:rsid w:val="0005677D"/>
    <w:rsid w:val="000E7C64"/>
    <w:rsid w:val="0012770B"/>
    <w:rsid w:val="00140EF3"/>
    <w:rsid w:val="001A7710"/>
    <w:rsid w:val="001B1163"/>
    <w:rsid w:val="003C3FEA"/>
    <w:rsid w:val="00694430"/>
    <w:rsid w:val="00971EEA"/>
    <w:rsid w:val="00AE49C4"/>
    <w:rsid w:val="00B9682C"/>
    <w:rsid w:val="00F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C19A6"/>
  <w15:chartTrackingRefBased/>
  <w15:docId w15:val="{59FCA93E-9556-9D4C-9E0E-911A752B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63F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6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2</cp:revision>
  <dcterms:created xsi:type="dcterms:W3CDTF">2021-01-10T19:48:00Z</dcterms:created>
  <dcterms:modified xsi:type="dcterms:W3CDTF">2021-01-10T19:48:00Z</dcterms:modified>
</cp:coreProperties>
</file>